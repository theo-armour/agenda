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B93480" w:rsidR="000F3E4F" w:rsidP="14D0B08E" w:rsidRDefault="00B93480" w14:paraId="4810B80A" w14:textId="5FF1ACA3">
      <w:pPr>
        <w:rPr>
          <w:rFonts w:ascii="Arial" w:hAnsi="Arial" w:cs="Arial"/>
          <w:color w:val="auto"/>
        </w:rPr>
      </w:pPr>
      <w:r w:rsidRPr="14D0B08E" w:rsidR="14D0B08E">
        <w:rPr>
          <w:rFonts w:ascii="Arial" w:hAnsi="Arial" w:cs="Arial"/>
          <w:color w:val="auto"/>
        </w:rPr>
        <w:t>Dear Praveen and Mary,</w:t>
      </w:r>
    </w:p>
    <w:p w:rsidRPr="00B93480" w:rsidR="00B93480" w:rsidRDefault="00B93480" w14:paraId="149D2E33" w14:textId="6D021126">
      <w:pPr>
        <w:rPr>
          <w:rFonts w:ascii="Arial" w:hAnsi="Arial" w:cs="Arial"/>
        </w:rPr>
      </w:pPr>
    </w:p>
    <w:p w:rsidRPr="00B93480" w:rsidR="00B93480" w:rsidRDefault="00B93480" w14:paraId="4820AE77" w14:textId="632D33AA">
      <w:pPr>
        <w:rPr>
          <w:rFonts w:ascii="Arial" w:hAnsi="Arial" w:cs="Arial"/>
        </w:rPr>
      </w:pPr>
      <w:r w:rsidRPr="14D0B08E" w:rsidR="14D0B08E">
        <w:rPr>
          <w:rFonts w:ascii="Arial" w:hAnsi="Arial" w:cs="Arial"/>
        </w:rPr>
        <w:t xml:space="preserve">Due to his commitments and </w:t>
      </w:r>
      <w:r w:rsidRPr="14D0B08E" w:rsidR="14D0B08E">
        <w:rPr>
          <w:rFonts w:ascii="Arial" w:hAnsi="Arial" w:cs="Arial"/>
        </w:rPr>
        <w:t>a colonoscopy</w:t>
      </w:r>
      <w:r w:rsidRPr="14D0B08E" w:rsidR="14D0B08E">
        <w:rPr>
          <w:rFonts w:ascii="Arial" w:hAnsi="Arial" w:cs="Arial"/>
        </w:rPr>
        <w:t xml:space="preserve">, Theo asked me to </w:t>
      </w:r>
      <w:r w:rsidRPr="14D0B08E" w:rsidR="14D0B08E">
        <w:rPr>
          <w:rFonts w:ascii="Arial" w:hAnsi="Arial" w:cs="Arial"/>
        </w:rPr>
        <w:t>assist</w:t>
      </w:r>
      <w:r w:rsidRPr="14D0B08E" w:rsidR="14D0B08E">
        <w:rPr>
          <w:rFonts w:ascii="Arial" w:hAnsi="Arial" w:cs="Arial"/>
        </w:rPr>
        <w:t xml:space="preserve"> with the August issue of </w:t>
      </w:r>
      <w:r w:rsidRPr="14D0B08E" w:rsidR="14D0B08E">
        <w:rPr>
          <w:rFonts w:ascii="Arial" w:hAnsi="Arial" w:cs="Arial"/>
          <w:i w:val="1"/>
          <w:iCs w:val="1"/>
          <w:rPrChange w:author="Theo Armour" w:date="2024-08-12T13:23:00Z" w:id="1264469257">
            <w:rPr>
              <w:rFonts w:ascii="Arial" w:hAnsi="Arial" w:cs="Arial"/>
            </w:rPr>
          </w:rPrChange>
        </w:rPr>
        <w:t>Heritage Happenings</w:t>
      </w:r>
      <w:r w:rsidRPr="14D0B08E" w:rsidR="14D0B08E">
        <w:rPr>
          <w:rFonts w:ascii="Arial" w:hAnsi="Arial" w:cs="Arial"/>
        </w:rPr>
        <w:t xml:space="preserve">, including the monthly calendar and </w:t>
      </w:r>
      <w:r w:rsidRPr="14D0B08E" w:rsidR="14D0B08E">
        <w:rPr>
          <w:rFonts w:ascii="Arial" w:hAnsi="Arial" w:cs="Arial"/>
        </w:rPr>
        <w:t>special events</w:t>
      </w:r>
      <w:r w:rsidRPr="14D0B08E" w:rsidR="14D0B08E">
        <w:rPr>
          <w:rFonts w:ascii="Arial" w:hAnsi="Arial" w:cs="Arial"/>
        </w:rPr>
        <w:t xml:space="preserve">. </w:t>
      </w:r>
    </w:p>
    <w:p w:rsidRPr="00B93480" w:rsidR="00B93480" w:rsidRDefault="00B93480" w14:paraId="193C1EF8" w14:textId="77777777">
      <w:pPr>
        <w:rPr>
          <w:rFonts w:ascii="Arial" w:hAnsi="Arial" w:cs="Arial"/>
        </w:rPr>
      </w:pPr>
    </w:p>
    <w:p w:rsidRPr="00B93480" w:rsidR="00B93480" w:rsidRDefault="00B93480" w14:paraId="0358C89C" w14:textId="7CF1F941">
      <w:pPr>
        <w:rPr>
          <w:rFonts w:ascii="Arial" w:hAnsi="Arial" w:cs="Arial"/>
        </w:rPr>
      </w:pPr>
      <w:r w:rsidRPr="14D0B08E" w:rsidR="14D0B08E">
        <w:rPr>
          <w:rFonts w:ascii="Arial" w:hAnsi="Arial" w:cs="Arial"/>
        </w:rPr>
        <w:t xml:space="preserve">As </w:t>
      </w:r>
      <w:r w:rsidRPr="14D0B08E" w:rsidR="14D0B08E">
        <w:rPr>
          <w:rFonts w:ascii="Arial" w:hAnsi="Arial" w:cs="Arial"/>
        </w:rPr>
        <w:t>I’ve</w:t>
      </w:r>
      <w:r w:rsidRPr="14D0B08E" w:rsidR="14D0B08E">
        <w:rPr>
          <w:rFonts w:ascii="Arial" w:hAnsi="Arial" w:cs="Arial"/>
        </w:rPr>
        <w:t xml:space="preserve"> been a professional copywriter, editor, and copy manager for over 15 years; Theo feels comfortable handing over some of his duties. Fear not though, Theo is still at the helm, overseeing the newsletter and editorial team.</w:t>
      </w:r>
    </w:p>
    <w:p w:rsidRPr="00B93480" w:rsidR="00B93480" w:rsidRDefault="00B93480" w14:paraId="39972692" w14:textId="76AF84FF">
      <w:pPr>
        <w:rPr>
          <w:rFonts w:ascii="Arial" w:hAnsi="Arial" w:cs="Arial"/>
        </w:rPr>
      </w:pPr>
    </w:p>
    <w:p w:rsidRPr="00B93480" w:rsidR="00B93480" w:rsidRDefault="00B93480" w14:paraId="3E148B52" w14:textId="771A85FF">
      <w:pPr>
        <w:rPr>
          <w:rFonts w:ascii="Arial" w:hAnsi="Arial" w:cs="Arial"/>
        </w:rPr>
      </w:pPr>
      <w:r w:rsidRPr="14D0B08E" w:rsidR="14D0B08E">
        <w:rPr>
          <w:rFonts w:ascii="Arial" w:hAnsi="Arial" w:cs="Arial"/>
        </w:rPr>
        <w:t xml:space="preserve">Of course, it </w:t>
      </w:r>
      <w:r w:rsidRPr="14D0B08E" w:rsidR="14D0B08E">
        <w:rPr>
          <w:rFonts w:ascii="Arial" w:hAnsi="Arial" w:cs="Arial"/>
        </w:rPr>
        <w:t>goes without saying</w:t>
      </w:r>
      <w:r w:rsidRPr="14D0B08E" w:rsidR="14D0B08E">
        <w:rPr>
          <w:rFonts w:ascii="Arial" w:hAnsi="Arial" w:cs="Arial"/>
        </w:rPr>
        <w:t xml:space="preserve"> that </w:t>
      </w:r>
      <w:r w:rsidRPr="14D0B08E" w:rsidR="14D0B08E">
        <w:rPr>
          <w:rFonts w:ascii="Arial" w:hAnsi="Arial" w:cs="Arial"/>
          <w:i w:val="1"/>
          <w:iCs w:val="1"/>
          <w:rPrChange w:author="Theo Armour" w:date="2024-08-12T13:23:00Z" w:id="1507496079">
            <w:rPr>
              <w:rFonts w:ascii="Arial" w:hAnsi="Arial" w:cs="Arial"/>
            </w:rPr>
          </w:rPrChange>
        </w:rPr>
        <w:t>Heritage Happenings</w:t>
      </w:r>
      <w:r w:rsidRPr="14D0B08E" w:rsidR="14D0B08E">
        <w:rPr>
          <w:rFonts w:ascii="Arial" w:hAnsi="Arial" w:cs="Arial"/>
        </w:rPr>
        <w:t xml:space="preserve"> is an impressive publication. Your editorial team — most of whom </w:t>
      </w:r>
      <w:r w:rsidRPr="14D0B08E" w:rsidR="14D0B08E">
        <w:rPr>
          <w:rFonts w:ascii="Arial" w:hAnsi="Arial" w:cs="Arial"/>
        </w:rPr>
        <w:t>I’ve</w:t>
      </w:r>
      <w:r w:rsidRPr="14D0B08E" w:rsidR="14D0B08E">
        <w:rPr>
          <w:rFonts w:ascii="Arial" w:hAnsi="Arial" w:cs="Arial"/>
        </w:rPr>
        <w:t xml:space="preserve"> met — are not only fascinating with so much goodness to share; their contributions are delightful, insightful, and inspiring for residents, </w:t>
      </w:r>
      <w:r w:rsidRPr="14D0B08E" w:rsidR="14D0B08E">
        <w:rPr>
          <w:rFonts w:ascii="Arial" w:hAnsi="Arial" w:cs="Arial"/>
        </w:rPr>
        <w:t>family</w:t>
      </w:r>
      <w:r w:rsidRPr="14D0B08E" w:rsidR="14D0B08E">
        <w:rPr>
          <w:rFonts w:ascii="Arial" w:hAnsi="Arial" w:cs="Arial"/>
        </w:rPr>
        <w:t xml:space="preserve"> and friends. </w:t>
      </w:r>
    </w:p>
    <w:p w:rsidRPr="00B93480" w:rsidR="00B93480" w:rsidRDefault="00B93480" w14:paraId="7AE2F23C" w14:textId="6F73DEA1">
      <w:pPr>
        <w:rPr>
          <w:rFonts w:ascii="Arial" w:hAnsi="Arial" w:cs="Arial"/>
        </w:rPr>
      </w:pPr>
    </w:p>
    <w:p w:rsidRPr="00B93480" w:rsidR="00B93480" w:rsidRDefault="00B93480" w14:paraId="0994CE08" w14:textId="10F0CE9D">
      <w:pPr>
        <w:rPr>
          <w:rFonts w:ascii="Arial" w:hAnsi="Arial" w:cs="Arial"/>
        </w:rPr>
      </w:pPr>
      <w:r w:rsidRPr="14D0B08E" w:rsidR="14D0B08E">
        <w:rPr>
          <w:rFonts w:ascii="Arial" w:hAnsi="Arial" w:cs="Arial"/>
        </w:rPr>
        <w:t xml:space="preserve">Having </w:t>
      </w:r>
      <w:r w:rsidRPr="14D0B08E" w:rsidR="14D0B08E">
        <w:rPr>
          <w:rFonts w:ascii="Arial" w:hAnsi="Arial" w:cs="Arial"/>
        </w:rPr>
        <w:t>observed</w:t>
      </w:r>
      <w:r w:rsidRPr="14D0B08E" w:rsidR="14D0B08E">
        <w:rPr>
          <w:rFonts w:ascii="Arial" w:hAnsi="Arial" w:cs="Arial"/>
        </w:rPr>
        <w:t xml:space="preserve"> meetings, story creation, communications, and revisions over the past </w:t>
      </w:r>
      <w:r w:rsidRPr="14D0B08E" w:rsidR="14D0B08E">
        <w:rPr>
          <w:rFonts w:ascii="Arial" w:hAnsi="Arial" w:cs="Arial"/>
        </w:rPr>
        <w:t>month;</w:t>
      </w:r>
      <w:r w:rsidRPr="14D0B08E" w:rsidR="14D0B08E">
        <w:rPr>
          <w:rFonts w:ascii="Arial" w:hAnsi="Arial" w:cs="Arial"/>
        </w:rPr>
        <w:t xml:space="preserve"> I am pleased to share a few thoughts and process suggestions. I ran these ideas by Theo, and he said, “Why not share them with Praveen and Mary,” hence my email.</w:t>
      </w:r>
    </w:p>
    <w:p w:rsidRPr="00B93480" w:rsidR="00B93480" w:rsidRDefault="00B93480" w14:paraId="3B101D54" w14:textId="7441E233">
      <w:pPr>
        <w:rPr>
          <w:rFonts w:ascii="Arial" w:hAnsi="Arial" w:cs="Arial"/>
        </w:rPr>
      </w:pPr>
    </w:p>
    <w:p w:rsidRPr="00B93480" w:rsidR="00B93480" w:rsidRDefault="00B93480" w14:paraId="1E8FB1B2" w14:textId="3696BF29">
      <w:pPr>
        <w:rPr>
          <w:rFonts w:ascii="Arial" w:hAnsi="Arial" w:cs="Arial"/>
        </w:rPr>
      </w:pPr>
      <w:r w:rsidRPr="00B93480">
        <w:rPr>
          <w:rFonts w:ascii="Arial" w:hAnsi="Arial" w:cs="Arial"/>
        </w:rPr>
        <w:t>Without further ado, here are my thoughts</w:t>
      </w:r>
      <w:r>
        <w:rPr>
          <w:rFonts w:ascii="Arial" w:hAnsi="Arial" w:cs="Arial"/>
        </w:rPr>
        <w:t>:</w:t>
      </w:r>
      <w:r w:rsidRPr="00B93480">
        <w:rPr>
          <w:rFonts w:ascii="Arial" w:hAnsi="Arial" w:cs="Arial"/>
        </w:rPr>
        <w:t xml:space="preserve"> </w:t>
      </w:r>
    </w:p>
    <w:p w:rsidRPr="00B93480" w:rsidR="00B93480" w:rsidRDefault="00B93480" w14:paraId="53C6A552" w14:textId="06C11887">
      <w:pPr>
        <w:rPr>
          <w:rFonts w:ascii="Arial" w:hAnsi="Arial" w:cs="Arial"/>
        </w:rPr>
      </w:pPr>
    </w:p>
    <w:p w:rsidRPr="00B93480" w:rsidR="00B93480" w:rsidP="00B93480" w:rsidRDefault="00DD781D" w14:paraId="38D6AF70" w14:textId="75F0DFFA">
      <w:pPr>
        <w:rPr>
          <w:rFonts w:ascii="Arial" w:hAnsi="Arial" w:cs="Arial"/>
        </w:rPr>
      </w:pPr>
      <w:r w:rsidRPr="14D0B08E" w:rsidR="14D0B08E">
        <w:rPr>
          <w:rFonts w:ascii="Arial" w:hAnsi="Arial" w:cs="Arial"/>
        </w:rPr>
        <w:t>Issue: The calendar template at present is limited as fonts must remain sma</w:t>
      </w:r>
      <w:r w:rsidRPr="14D0B08E" w:rsidR="14D0B08E">
        <w:rPr>
          <w:rFonts w:ascii="Arial" w:hAnsi="Arial" w:cs="Arial"/>
        </w:rPr>
        <w:t>ll-</w:t>
      </w:r>
      <w:r w:rsidRPr="14D0B08E" w:rsidR="14D0B08E">
        <w:rPr>
          <w:rFonts w:ascii="Arial" w:hAnsi="Arial" w:cs="Arial"/>
        </w:rPr>
        <w:t xml:space="preserve">ish for all activities &amp; events to fit in. In addition, edits can be time consuming due to formatting. </w:t>
      </w:r>
    </w:p>
    <w:p w:rsidRPr="00B93480" w:rsidR="00B93480" w:rsidP="00B93480" w:rsidRDefault="00B93480" w14:paraId="7C631BBC" w14:textId="691418E4">
      <w:pPr>
        <w:rPr>
          <w:rFonts w:ascii="Arial" w:hAnsi="Arial" w:cs="Arial"/>
        </w:rPr>
      </w:pPr>
    </w:p>
    <w:p w:rsidR="000863B9" w:rsidP="00B93480" w:rsidRDefault="00B93480" w14:paraId="0CCB2AB7" w14:textId="226EDA53">
      <w:pPr>
        <w:rPr>
          <w:ins w:author="Theo Armour" w:date="2024-08-12T13:25:00Z" w16du:dateUtc="2024-08-12T20:25:00Z" w:id="490235282"/>
          <w:rFonts w:ascii="Arial" w:hAnsi="Arial" w:cs="Arial"/>
        </w:rPr>
      </w:pPr>
      <w:r w:rsidRPr="14D0B08E" w:rsidR="14D0B08E">
        <w:rPr>
          <w:rFonts w:ascii="Arial" w:hAnsi="Arial" w:cs="Arial"/>
          <w:color w:val="auto"/>
        </w:rPr>
        <w:t>Solution: Move to a web-Word document template that allows us to</w:t>
      </w:r>
      <w:r>
        <w:br/>
      </w:r>
      <w:r w:rsidRPr="14D0B08E" w:rsidR="14D0B08E">
        <w:rPr>
          <w:rFonts w:ascii="Arial" w:hAnsi="Arial" w:cs="Arial"/>
        </w:rPr>
        <w:t>1. Increase fonts for readability</w:t>
      </w:r>
    </w:p>
    <w:p w:rsidR="004B31FE" w:rsidP="00B93480" w:rsidRDefault="00B93480" w14:paraId="335B4871" w14:textId="68332E9F">
      <w:pPr>
        <w:rPr>
          <w:ins w:author="Theo Armour" w:date="2024-08-12T13:25:00Z" w16du:dateUtc="2024-08-12T20:25:00Z" w:id="633921604"/>
          <w:rFonts w:ascii="Arial" w:hAnsi="Arial" w:cs="Arial"/>
        </w:rPr>
      </w:pPr>
      <w:r w:rsidRPr="14D0B08E" w:rsidR="14D0B08E">
        <w:rPr>
          <w:rFonts w:ascii="Arial" w:hAnsi="Arial" w:cs="Arial"/>
        </w:rPr>
        <w:t xml:space="preserve">2. Merge the calendar and </w:t>
      </w:r>
      <w:r w:rsidRPr="14D0B08E" w:rsidR="14D0B08E">
        <w:rPr>
          <w:rFonts w:ascii="Arial" w:hAnsi="Arial" w:cs="Arial"/>
        </w:rPr>
        <w:t>special events</w:t>
      </w:r>
      <w:r w:rsidRPr="14D0B08E" w:rsidR="14D0B08E">
        <w:rPr>
          <w:rFonts w:ascii="Arial" w:hAnsi="Arial" w:cs="Arial"/>
        </w:rPr>
        <w:t xml:space="preserve"> into a single, user-friendly document</w:t>
      </w:r>
    </w:p>
    <w:p w:rsidRPr="00B93480" w:rsidR="00B93480" w:rsidP="00B93480" w:rsidRDefault="00B93480" w14:paraId="430BE50E" w14:textId="650915D8">
      <w:pPr>
        <w:rPr>
          <w:rFonts w:ascii="Arial" w:hAnsi="Arial" w:cs="Arial"/>
        </w:rPr>
      </w:pPr>
      <w:r w:rsidRPr="14D0B08E" w:rsidR="14D0B08E">
        <w:rPr>
          <w:rFonts w:ascii="Arial" w:hAnsi="Arial" w:cs="Arial"/>
        </w:rPr>
        <w:t>3. Collaborate in a shared doc to avoid a</w:t>
      </w:r>
      <w:r w:rsidRPr="14D0B08E" w:rsidR="14D0B08E">
        <w:rPr>
          <w:rFonts w:ascii="Arial" w:hAnsi="Arial" w:cs="Arial"/>
        </w:rPr>
        <w:t xml:space="preserve"> number of </w:t>
      </w:r>
      <w:r w:rsidRPr="14D0B08E" w:rsidR="14D0B08E">
        <w:rPr>
          <w:rFonts w:ascii="Arial" w:hAnsi="Arial" w:cs="Arial"/>
        </w:rPr>
        <w:t>hard-to-track revisions</w:t>
      </w:r>
      <w:del w:author="Theo Armour" w:date="2024-08-12T13:36:00Z" w:id="918775128">
        <w:r w:rsidRPr="14D0B08E" w:rsidDel="14D0B08E">
          <w:rPr>
            <w:rFonts w:ascii="Arial" w:hAnsi="Arial" w:cs="Arial"/>
          </w:rPr>
          <w:delText>.</w:delText>
        </w:r>
      </w:del>
    </w:p>
    <w:p w:rsidRPr="00B93480" w:rsidR="00B93480" w:rsidP="00B93480" w:rsidRDefault="00B93480" w14:paraId="44761278" w14:textId="00AF5925">
      <w:pPr>
        <w:ind w:left="720"/>
        <w:rPr>
          <w:rFonts w:ascii="Arial" w:hAnsi="Arial" w:cs="Arial"/>
        </w:rPr>
      </w:pPr>
    </w:p>
    <w:p w:rsidRPr="00B93480" w:rsidR="00B93480" w:rsidP="00B93480" w:rsidRDefault="00DD781D" w14:paraId="08B1AF37" w14:textId="7668D07D">
      <w:pPr>
        <w:rPr>
          <w:rFonts w:ascii="Arial" w:hAnsi="Arial" w:cs="Arial"/>
        </w:rPr>
      </w:pPr>
      <w:r w:rsidRPr="14D0B08E" w:rsidR="14D0B08E">
        <w:rPr>
          <w:rFonts w:ascii="Arial" w:hAnsi="Arial" w:cs="Arial"/>
          <w:color w:val="auto"/>
        </w:rPr>
        <w:t>Issue: Updates from Roxana arrive in a piecemeal fashion in a series of emails over a few weeks. By the time we finished the August calendar, we were on version 12.</w:t>
      </w:r>
    </w:p>
    <w:p w:rsidRPr="00B93480" w:rsidR="00B93480" w:rsidP="00B93480" w:rsidRDefault="00B93480" w14:paraId="091947FE" w14:textId="77777777">
      <w:pPr>
        <w:rPr>
          <w:rFonts w:ascii="Arial" w:hAnsi="Arial" w:cs="Arial"/>
        </w:rPr>
      </w:pPr>
    </w:p>
    <w:p w:rsidRPr="00B93480" w:rsidR="00B93480" w:rsidP="00B93480" w:rsidRDefault="00B93480" w14:paraId="46CAB1EB" w14:textId="11403A10">
      <w:pPr>
        <w:rPr>
          <w:rFonts w:ascii="Arial" w:hAnsi="Arial" w:cs="Arial"/>
        </w:rPr>
      </w:pPr>
      <w:r w:rsidRPr="14D0B08E" w:rsidR="14D0B08E">
        <w:rPr>
          <w:rFonts w:ascii="Arial" w:hAnsi="Arial" w:cs="Arial"/>
        </w:rPr>
        <w:t xml:space="preserve">Solution: Create a “Monthly Updates” document that Roxana can populate with all activity and event additions, edits, removals, time / date changes. She can pool all </w:t>
      </w:r>
      <w:r w:rsidRPr="14D0B08E" w:rsidR="14D0B08E">
        <w:rPr>
          <w:rFonts w:ascii="Arial" w:hAnsi="Arial" w:cs="Arial"/>
        </w:rPr>
        <w:t>changes</w:t>
      </w:r>
      <w:r w:rsidRPr="14D0B08E" w:rsidR="14D0B08E">
        <w:rPr>
          <w:rFonts w:ascii="Arial" w:hAnsi="Arial" w:cs="Arial"/>
        </w:rPr>
        <w:t xml:space="preserve"> and share them with Theo or myself by the 3</w:t>
      </w:r>
      <w:r w:rsidRPr="14D0B08E" w:rsidR="14D0B08E">
        <w:rPr>
          <w:rFonts w:ascii="Arial" w:hAnsi="Arial" w:cs="Arial"/>
          <w:vertAlign w:val="superscript"/>
        </w:rPr>
        <w:t>rd</w:t>
      </w:r>
      <w:r w:rsidRPr="14D0B08E" w:rsidR="14D0B08E">
        <w:rPr>
          <w:rFonts w:ascii="Arial" w:hAnsi="Arial" w:cs="Arial"/>
        </w:rPr>
        <w:t xml:space="preserve"> Friday of every month.</w:t>
      </w:r>
    </w:p>
    <w:p w:rsidR="14D0B08E" w:rsidP="14D0B08E" w:rsidRDefault="14D0B08E" w14:paraId="625D23D9" w14:textId="20AE4842">
      <w:pPr>
        <w:pStyle w:val="Normal"/>
        <w:rPr>
          <w:rFonts w:ascii="Arial" w:hAnsi="Arial" w:cs="Arial"/>
        </w:rPr>
      </w:pPr>
    </w:p>
    <w:p w:rsidRPr="00B93480" w:rsidR="00B93480" w:rsidP="14D0B08E" w:rsidRDefault="00B56BB0" w14:paraId="24EA7846" w14:textId="7796D83C">
      <w:pPr>
        <w:pStyle w:val="Normal"/>
        <w:rPr>
          <w:rFonts w:ascii="Arial" w:hAnsi="Arial" w:cs="Arial"/>
        </w:rPr>
      </w:pPr>
      <w:r w:rsidRPr="14D0B08E" w:rsidR="14D0B08E">
        <w:rPr>
          <w:rFonts w:ascii="Arial" w:hAnsi="Arial" w:cs="Arial"/>
        </w:rPr>
        <w:t xml:space="preserve">I appreciate you hearing me out and I welcome your thoughts! If </w:t>
      </w:r>
      <w:r w:rsidRPr="14D0B08E" w:rsidR="14D0B08E">
        <w:rPr>
          <w:rFonts w:ascii="Arial" w:hAnsi="Arial" w:cs="Arial"/>
        </w:rPr>
        <w:t>you’re</w:t>
      </w:r>
      <w:r w:rsidRPr="14D0B08E" w:rsidR="14D0B08E">
        <w:rPr>
          <w:rFonts w:ascii="Arial" w:hAnsi="Arial" w:cs="Arial"/>
        </w:rPr>
        <w:t xml:space="preserve"> open to it, </w:t>
      </w:r>
      <w:r w:rsidRPr="14D0B08E" w:rsidR="14D0B08E">
        <w:rPr>
          <w:rFonts w:ascii="Arial" w:hAnsi="Arial" w:cs="Arial"/>
        </w:rPr>
        <w:t>I’d</w:t>
      </w:r>
      <w:r w:rsidRPr="14D0B08E" w:rsidR="14D0B08E">
        <w:rPr>
          <w:rFonts w:ascii="Arial" w:hAnsi="Arial" w:cs="Arial"/>
        </w:rPr>
        <w:t xml:space="preserve"> be delighted to continue working on </w:t>
      </w:r>
      <w:r w:rsidRPr="14D0B08E" w:rsidR="14D0B08E">
        <w:rPr>
          <w:rFonts w:ascii="Arial" w:hAnsi="Arial" w:cs="Arial"/>
          <w:i w:val="1"/>
          <w:iCs w:val="1"/>
          <w:rPrChange w:author="Theo Armour" w:date="2024-08-12T13:26:00Z" w:id="318702431">
            <w:rPr>
              <w:rFonts w:ascii="Arial" w:hAnsi="Arial" w:cs="Arial"/>
            </w:rPr>
          </w:rPrChange>
        </w:rPr>
        <w:t>Heritage Happenings</w:t>
      </w:r>
      <w:r w:rsidRPr="14D0B08E" w:rsidR="14D0B08E">
        <w:rPr>
          <w:rFonts w:ascii="Arial" w:hAnsi="Arial" w:cs="Arial"/>
        </w:rPr>
        <w:t>, lending my editorial experienc and skills to this worthy publication.</w:t>
      </w:r>
    </w:p>
    <w:p w:rsidRPr="00B93480" w:rsidR="00B93480" w:rsidP="00B93480" w:rsidRDefault="00B93480" w14:paraId="6FFB2FEE" w14:textId="126AA4F1">
      <w:pPr>
        <w:rPr>
          <w:rFonts w:ascii="Arial" w:hAnsi="Arial" w:cs="Arial"/>
        </w:rPr>
      </w:pPr>
    </w:p>
    <w:p w:rsidR="00B93480" w:rsidP="00B93480" w:rsidRDefault="00B93480" w14:paraId="20465F2F" w14:textId="3C60C094">
      <w:pPr>
        <w:rPr>
          <w:rFonts w:ascii="Arial" w:hAnsi="Arial" w:cs="Arial"/>
        </w:rPr>
      </w:pPr>
      <w:r w:rsidRPr="00B93480">
        <w:rPr>
          <w:rFonts w:ascii="Arial" w:hAnsi="Arial" w:cs="Arial"/>
        </w:rPr>
        <w:t>All the best,</w:t>
      </w:r>
    </w:p>
    <w:p w:rsidRPr="00B93480" w:rsidR="00B93480" w:rsidP="00B93480" w:rsidRDefault="00B93480" w14:paraId="66C8CD99" w14:textId="77777777">
      <w:pPr>
        <w:rPr>
          <w:rFonts w:ascii="Arial" w:hAnsi="Arial" w:cs="Arial"/>
        </w:rPr>
      </w:pPr>
    </w:p>
    <w:p w:rsidRPr="00B93480" w:rsidR="00B93480" w:rsidP="00B93480" w:rsidRDefault="00B93480" w14:paraId="518869FB" w14:textId="35061CCB">
      <w:pPr>
        <w:rPr>
          <w:rFonts w:ascii="Arial" w:hAnsi="Arial" w:cs="Arial"/>
        </w:rPr>
      </w:pPr>
      <w:r w:rsidRPr="00B93480">
        <w:rPr>
          <w:rFonts w:ascii="Arial" w:hAnsi="Arial" w:cs="Arial"/>
        </w:rPr>
        <w:t xml:space="preserve">Mia Harlock </w:t>
      </w:r>
      <w:r>
        <w:rPr>
          <w:rFonts w:ascii="Arial" w:hAnsi="Arial" w:cs="Arial"/>
        </w:rPr>
        <w:t xml:space="preserve">/ </w:t>
      </w:r>
      <w:r w:rsidRPr="00B93480">
        <w:rPr>
          <w:rFonts w:ascii="Arial" w:hAnsi="Arial" w:cs="Arial"/>
        </w:rPr>
        <w:t>Senior Copywriter &amp; Editor</w:t>
      </w:r>
    </w:p>
    <w:p w:rsidRPr="00B93480" w:rsidR="00B93480" w:rsidP="00B93480" w:rsidRDefault="00B93480" w14:paraId="3EADEE18" w14:textId="3A0DA2EC">
      <w:pPr>
        <w:rPr>
          <w:rFonts w:ascii="Arial" w:hAnsi="Arial" w:cs="Arial"/>
        </w:rPr>
      </w:pPr>
      <w:r w:rsidRPr="00B93480">
        <w:rPr>
          <w:rFonts w:ascii="Arial" w:hAnsi="Arial" w:cs="Arial"/>
        </w:rPr>
        <w:t xml:space="preserve">Portfolio: </w:t>
      </w:r>
      <w:hyperlink w:history="1" r:id="rId5">
        <w:r w:rsidRPr="00B93480">
          <w:rPr>
            <w:rStyle w:val="Hyperlink"/>
            <w:rFonts w:ascii="Arial" w:hAnsi="Arial" w:cs="Arial"/>
          </w:rPr>
          <w:t>miacottonharlock.com</w:t>
        </w:r>
      </w:hyperlink>
    </w:p>
    <w:p w:rsidRPr="00B93480" w:rsidR="00B93480" w:rsidP="00B93480" w:rsidRDefault="00B93480" w14:paraId="6E4E2CBC" w14:textId="3B8AC779">
      <w:pPr>
        <w:rPr>
          <w:rFonts w:ascii="Arial" w:hAnsi="Arial" w:cs="Arial"/>
        </w:rPr>
      </w:pPr>
      <w:r w:rsidRPr="00B93480">
        <w:rPr>
          <w:rFonts w:ascii="Arial" w:hAnsi="Arial" w:cs="Arial"/>
        </w:rPr>
        <w:t xml:space="preserve">LinkedIn: </w:t>
      </w:r>
      <w:hyperlink w:history="1" r:id="rId6">
        <w:r w:rsidRPr="00B93480">
          <w:rPr>
            <w:rStyle w:val="Hyperlink"/>
            <w:rFonts w:ascii="Arial" w:hAnsi="Arial" w:cs="Arial"/>
          </w:rPr>
          <w:t>/miaharlock</w:t>
        </w:r>
      </w:hyperlink>
    </w:p>
    <w:p w:rsidRPr="00B93480" w:rsidR="00B93480" w:rsidRDefault="00B93480" w14:paraId="55CA351C" w14:textId="77777777">
      <w:pPr>
        <w:rPr>
          <w:sz w:val="28"/>
          <w:szCs w:val="28"/>
        </w:rPr>
      </w:pPr>
    </w:p>
    <w:sectPr w:rsidRPr="00B93480" w:rsidR="00B934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C55D3"/>
    <w:multiLevelType w:val="hybridMultilevel"/>
    <w:tmpl w:val="60866500"/>
    <w:lvl w:ilvl="0" w:tplc="57D8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4729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eo Armour">
    <w15:presenceInfo w15:providerId="Windows Live" w15:userId="4348e1419f457e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80"/>
    <w:rsid w:val="000863B9"/>
    <w:rsid w:val="000F3E4F"/>
    <w:rsid w:val="001B0D74"/>
    <w:rsid w:val="00261184"/>
    <w:rsid w:val="003554AF"/>
    <w:rsid w:val="004B31FE"/>
    <w:rsid w:val="007D147E"/>
    <w:rsid w:val="00892EB5"/>
    <w:rsid w:val="008D05A0"/>
    <w:rsid w:val="00941C9F"/>
    <w:rsid w:val="009C73F1"/>
    <w:rsid w:val="00A024FC"/>
    <w:rsid w:val="00A869DE"/>
    <w:rsid w:val="00AA0749"/>
    <w:rsid w:val="00B0094E"/>
    <w:rsid w:val="00B56BB0"/>
    <w:rsid w:val="00B93480"/>
    <w:rsid w:val="00C558B2"/>
    <w:rsid w:val="00C852BE"/>
    <w:rsid w:val="00CF2E55"/>
    <w:rsid w:val="00DD781D"/>
    <w:rsid w:val="00E757C0"/>
    <w:rsid w:val="00EB3FC0"/>
    <w:rsid w:val="14D0B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1BCA"/>
  <w15:chartTrackingRefBased/>
  <w15:docId w15:val="{2D7DBA69-E182-B64E-B3A6-55051B05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4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48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02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people" Target="people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linkedin.com/in/miaharlock/" TargetMode="External" Id="rId6" /><Relationship Type="http://schemas.openxmlformats.org/officeDocument/2006/relationships/hyperlink" Target="http://miacottonharlock.com/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Mia Harlock</dc:creator>
  <keywords/>
  <dc:description/>
  <lastModifiedBy>Mia Harlock</lastModifiedBy>
  <revision>16</revision>
  <dcterms:created xsi:type="dcterms:W3CDTF">2024-07-29T21:30:00.0000000Z</dcterms:created>
  <dcterms:modified xsi:type="dcterms:W3CDTF">2024-08-12T21:22:44.1281301Z</dcterms:modified>
</coreProperties>
</file>